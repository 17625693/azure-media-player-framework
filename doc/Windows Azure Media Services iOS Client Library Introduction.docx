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CC22ED" w14:textId="77777777" w:rsidR="000D43BD" w:rsidRDefault="00614F7F" w:rsidP="00614F7F">
      <w:pPr>
        <w:pStyle w:val="Heading1"/>
      </w:pPr>
      <w:r>
        <w:t xml:space="preserve">Windows Azure Media Services </w:t>
      </w:r>
      <w:proofErr w:type="spellStart"/>
      <w:r>
        <w:t>iOS</w:t>
      </w:r>
      <w:proofErr w:type="spellEnd"/>
      <w:r>
        <w:t xml:space="preserve"> </w:t>
      </w:r>
      <w:ins w:id="0" w:author="Mingfei Yan (SU)" w:date="2012-12-14T15:52:00Z">
        <w:r w:rsidR="00F25DBD">
          <w:t>Media Player Framework</w:t>
        </w:r>
      </w:ins>
      <w:del w:id="1" w:author="Mingfei Yan (SU)" w:date="2012-12-14T15:52:00Z">
        <w:r w:rsidDel="00F25DBD">
          <w:delText>Client Library</w:delText>
        </w:r>
      </w:del>
    </w:p>
    <w:p w14:paraId="6364BADB" w14:textId="77777777" w:rsidR="00B26F2C" w:rsidRDefault="00614F7F" w:rsidP="00614F7F">
      <w:pPr>
        <w:rPr>
          <w:rFonts w:asciiTheme="majorHAnsi" w:hAnsiTheme="majorHAnsi"/>
        </w:rPr>
      </w:pPr>
      <w:r>
        <w:rPr>
          <w:rFonts w:asciiTheme="majorHAnsi" w:hAnsiTheme="majorHAnsi"/>
        </w:rPr>
        <w:t xml:space="preserve">The Windows Azure Media Service </w:t>
      </w:r>
      <w:proofErr w:type="spellStart"/>
      <w:r>
        <w:rPr>
          <w:rFonts w:asciiTheme="majorHAnsi" w:hAnsiTheme="majorHAnsi"/>
        </w:rPr>
        <w:t>iOS</w:t>
      </w:r>
      <w:proofErr w:type="spellEnd"/>
      <w:r>
        <w:rPr>
          <w:rFonts w:asciiTheme="majorHAnsi" w:hAnsiTheme="majorHAnsi"/>
        </w:rPr>
        <w:t xml:space="preserve"> client library makes it easy for </w:t>
      </w:r>
      <w:r w:rsidR="00B26F2C">
        <w:rPr>
          <w:rFonts w:asciiTheme="majorHAnsi" w:hAnsiTheme="majorHAnsi"/>
        </w:rPr>
        <w:t>iPod, iPhone, and iPad</w:t>
      </w:r>
      <w:r>
        <w:rPr>
          <w:rFonts w:asciiTheme="majorHAnsi" w:hAnsiTheme="majorHAnsi"/>
        </w:rPr>
        <w:t xml:space="preserve"> developers to create rich, dynamic </w:t>
      </w:r>
      <w:r w:rsidR="00FF1711">
        <w:rPr>
          <w:rFonts w:asciiTheme="majorHAnsi" w:hAnsiTheme="majorHAnsi"/>
        </w:rPr>
        <w:t>client applications that create and mix video and audio streams together on the fly. For example, applications that display sports content can easily insert advertisements wherever they choose and control how often those advertisements appear even when the main content is rewound. Educational applications can use the same functionality</w:t>
      </w:r>
      <w:r w:rsidR="001F4059">
        <w:rPr>
          <w:rFonts w:asciiTheme="majorHAnsi" w:hAnsiTheme="majorHAnsi"/>
        </w:rPr>
        <w:t>, for example,</w:t>
      </w:r>
      <w:r w:rsidR="00FF1711">
        <w:rPr>
          <w:rFonts w:asciiTheme="majorHAnsi" w:hAnsiTheme="majorHAnsi"/>
        </w:rPr>
        <w:t xml:space="preserve"> to </w:t>
      </w:r>
      <w:r w:rsidR="001F4059">
        <w:rPr>
          <w:rFonts w:asciiTheme="majorHAnsi" w:hAnsiTheme="majorHAnsi"/>
        </w:rPr>
        <w:t xml:space="preserve">create content in which the main lectures have </w:t>
      </w:r>
      <w:r w:rsidR="00B26F2C">
        <w:rPr>
          <w:rFonts w:asciiTheme="majorHAnsi" w:hAnsiTheme="majorHAnsi"/>
        </w:rPr>
        <w:t>asides, or sidebars, before returning to the main content.</w:t>
      </w:r>
    </w:p>
    <w:p w14:paraId="2A615ED1" w14:textId="77777777" w:rsidR="00B26F2C" w:rsidRDefault="00B26F2C" w:rsidP="00614F7F">
      <w:pPr>
        <w:rPr>
          <w:rFonts w:asciiTheme="majorHAnsi" w:hAnsiTheme="majorHAnsi"/>
        </w:rPr>
      </w:pPr>
    </w:p>
    <w:p w14:paraId="747F4A0B" w14:textId="77777777" w:rsidR="00614F7F" w:rsidRDefault="001F4059" w:rsidP="00614F7F">
      <w:pPr>
        <w:rPr>
          <w:rFonts w:asciiTheme="majorHAnsi" w:hAnsiTheme="majorHAnsi"/>
        </w:rPr>
      </w:pPr>
      <w:del w:id="2" w:author="Mingfei Yan (SU)" w:date="2012-12-14T15:53:00Z">
        <w:r w:rsidDel="00F25DBD">
          <w:rPr>
            <w:rFonts w:asciiTheme="majorHAnsi" w:hAnsiTheme="majorHAnsi"/>
          </w:rPr>
          <w:delText xml:space="preserve"> </w:delText>
        </w:r>
      </w:del>
      <w:r w:rsidR="00DC499A">
        <w:rPr>
          <w:rFonts w:asciiTheme="majorHAnsi" w:hAnsiTheme="majorHAnsi"/>
        </w:rPr>
        <w:t xml:space="preserve">Typically it’s relatively complex work to build an application that can create content streams that result from an interaction between the application and its user – normally, </w:t>
      </w:r>
      <w:commentRangeStart w:id="3"/>
      <w:r w:rsidR="00DC499A">
        <w:rPr>
          <w:rFonts w:asciiTheme="majorHAnsi" w:hAnsiTheme="majorHAnsi"/>
        </w:rPr>
        <w:t xml:space="preserve">you must create the entire stream from scratch and store it, in advance, on the server. </w:t>
      </w:r>
      <w:commentRangeEnd w:id="3"/>
      <w:r w:rsidR="00F25DBD">
        <w:rPr>
          <w:rStyle w:val="CommentReference"/>
        </w:rPr>
        <w:commentReference w:id="3"/>
      </w:r>
      <w:r w:rsidR="00DC499A">
        <w:rPr>
          <w:rFonts w:asciiTheme="majorHAnsi" w:hAnsiTheme="majorHAnsi"/>
        </w:rPr>
        <w:t xml:space="preserve">Using </w:t>
      </w:r>
      <w:proofErr w:type="spellStart"/>
      <w:r w:rsidR="00DC499A">
        <w:rPr>
          <w:rFonts w:asciiTheme="majorHAnsi" w:hAnsiTheme="majorHAnsi"/>
        </w:rPr>
        <w:t>the</w:t>
      </w:r>
      <w:del w:id="5" w:author="Mingfei Yan (SU)" w:date="2012-12-14T15:54:00Z">
        <w:r w:rsidR="00DC499A" w:rsidDel="00F25DBD">
          <w:rPr>
            <w:rFonts w:asciiTheme="majorHAnsi" w:hAnsiTheme="majorHAnsi"/>
          </w:rPr>
          <w:delText xml:space="preserve"> </w:delText>
        </w:r>
      </w:del>
      <w:ins w:id="6" w:author="Mingfei Yan (SU)" w:date="2012-12-14T15:54:00Z">
        <w:r w:rsidR="00F25DBD">
          <w:rPr>
            <w:rFonts w:asciiTheme="majorHAnsi" w:hAnsiTheme="majorHAnsi"/>
          </w:rPr>
          <w:t>IOS</w:t>
        </w:r>
        <w:proofErr w:type="spellEnd"/>
        <w:r w:rsidR="00F25DBD">
          <w:rPr>
            <w:rFonts w:asciiTheme="majorHAnsi" w:hAnsiTheme="majorHAnsi"/>
          </w:rPr>
          <w:t xml:space="preserve"> Media Player Framework</w:t>
        </w:r>
      </w:ins>
      <w:del w:id="7" w:author="Mingfei Yan (SU)" w:date="2012-12-14T15:54:00Z">
        <w:r w:rsidR="00DC499A" w:rsidDel="00F25DBD">
          <w:rPr>
            <w:rFonts w:asciiTheme="majorHAnsi" w:hAnsiTheme="majorHAnsi"/>
          </w:rPr>
          <w:delText>Windows Azure Media Services</w:delText>
        </w:r>
      </w:del>
      <w:r w:rsidR="00DC499A">
        <w:rPr>
          <w:rFonts w:asciiTheme="majorHAnsi" w:hAnsiTheme="majorHAnsi"/>
        </w:rPr>
        <w:t>, you can:</w:t>
      </w:r>
    </w:p>
    <w:p w14:paraId="52488B32" w14:textId="77777777" w:rsidR="00DC499A" w:rsidRDefault="00DC499A" w:rsidP="00614F7F">
      <w:pPr>
        <w:rPr>
          <w:rFonts w:asciiTheme="majorHAnsi" w:hAnsiTheme="majorHAnsi"/>
        </w:rPr>
      </w:pPr>
    </w:p>
    <w:p w14:paraId="4410D91A" w14:textId="77777777" w:rsidR="00DC499A" w:rsidRDefault="00DC499A" w:rsidP="00DC499A">
      <w:pPr>
        <w:pStyle w:val="ListParagraph"/>
        <w:numPr>
          <w:ilvl w:val="0"/>
          <w:numId w:val="1"/>
        </w:numPr>
        <w:rPr>
          <w:rFonts w:asciiTheme="majorHAnsi" w:hAnsiTheme="majorHAnsi"/>
        </w:rPr>
      </w:pPr>
      <w:r>
        <w:rPr>
          <w:rFonts w:asciiTheme="majorHAnsi" w:hAnsiTheme="majorHAnsi"/>
        </w:rPr>
        <w:t>Schedule content streams in advance on the client device.</w:t>
      </w:r>
    </w:p>
    <w:p w14:paraId="55658F6A" w14:textId="77777777" w:rsidR="00DC499A" w:rsidRDefault="00DC499A" w:rsidP="00DC499A">
      <w:pPr>
        <w:pStyle w:val="ListParagraph"/>
        <w:numPr>
          <w:ilvl w:val="0"/>
          <w:numId w:val="1"/>
        </w:numPr>
        <w:rPr>
          <w:rFonts w:asciiTheme="majorHAnsi" w:hAnsiTheme="majorHAnsi"/>
        </w:rPr>
      </w:pPr>
      <w:r>
        <w:rPr>
          <w:rFonts w:asciiTheme="majorHAnsi" w:hAnsiTheme="majorHAnsi"/>
        </w:rPr>
        <w:t>Schedule pre-roll advertisements or inserts.</w:t>
      </w:r>
    </w:p>
    <w:p w14:paraId="343BAE99" w14:textId="77777777" w:rsidR="00DC499A" w:rsidRDefault="00DC499A" w:rsidP="00DC499A">
      <w:pPr>
        <w:pStyle w:val="ListParagraph"/>
        <w:numPr>
          <w:ilvl w:val="0"/>
          <w:numId w:val="1"/>
        </w:numPr>
        <w:rPr>
          <w:rFonts w:asciiTheme="majorHAnsi" w:hAnsiTheme="majorHAnsi"/>
        </w:rPr>
      </w:pPr>
      <w:r>
        <w:rPr>
          <w:rFonts w:asciiTheme="majorHAnsi" w:hAnsiTheme="majorHAnsi"/>
        </w:rPr>
        <w:t>Schedule post-roll advertisements or inserts.</w:t>
      </w:r>
    </w:p>
    <w:p w14:paraId="70A5FC4B" w14:textId="77777777" w:rsidR="00DC499A" w:rsidRDefault="00DC499A" w:rsidP="00DC499A">
      <w:pPr>
        <w:pStyle w:val="ListParagraph"/>
        <w:numPr>
          <w:ilvl w:val="0"/>
          <w:numId w:val="1"/>
        </w:numPr>
        <w:rPr>
          <w:rFonts w:asciiTheme="majorHAnsi" w:hAnsiTheme="majorHAnsi"/>
        </w:rPr>
      </w:pPr>
      <w:r>
        <w:rPr>
          <w:rFonts w:asciiTheme="majorHAnsi" w:hAnsiTheme="majorHAnsi"/>
        </w:rPr>
        <w:t xml:space="preserve">Schedule mid-roll advertisements or inserts. </w:t>
      </w:r>
    </w:p>
    <w:p w14:paraId="2ACCCBD9" w14:textId="77777777" w:rsidR="00DC499A" w:rsidRDefault="00DC499A" w:rsidP="00DC499A">
      <w:pPr>
        <w:pStyle w:val="ListParagraph"/>
        <w:numPr>
          <w:ilvl w:val="0"/>
          <w:numId w:val="1"/>
        </w:numPr>
        <w:rPr>
          <w:rFonts w:asciiTheme="majorHAnsi" w:hAnsiTheme="majorHAnsi"/>
        </w:rPr>
      </w:pPr>
      <w:r>
        <w:rPr>
          <w:rFonts w:asciiTheme="majorHAnsi" w:hAnsiTheme="majorHAnsi"/>
        </w:rPr>
        <w:t>Control whether the mid-roll advertisement or insert plays each time the content timeline is rewound or whether it only plays once and then removes itself from the timeline.</w:t>
      </w:r>
    </w:p>
    <w:p w14:paraId="0DB50E64" w14:textId="77777777" w:rsidR="00DC499A" w:rsidRDefault="00DC499A" w:rsidP="00DC499A">
      <w:pPr>
        <w:pStyle w:val="ListParagraph"/>
        <w:numPr>
          <w:ilvl w:val="0"/>
          <w:numId w:val="1"/>
        </w:numPr>
        <w:rPr>
          <w:rFonts w:asciiTheme="majorHAnsi" w:hAnsiTheme="majorHAnsi"/>
        </w:rPr>
      </w:pPr>
      <w:r>
        <w:rPr>
          <w:rFonts w:asciiTheme="majorHAnsi" w:hAnsiTheme="majorHAnsi"/>
        </w:rPr>
        <w:t>Dynamically insert content directly into the timeline as a result of any ev</w:t>
      </w:r>
      <w:r w:rsidR="00312780">
        <w:rPr>
          <w:rFonts w:asciiTheme="majorHAnsi" w:hAnsiTheme="majorHAnsi"/>
        </w:rPr>
        <w:t>ent, whether the user pushed a b</w:t>
      </w:r>
      <w:r>
        <w:rPr>
          <w:rFonts w:asciiTheme="majorHAnsi" w:hAnsiTheme="majorHAnsi"/>
        </w:rPr>
        <w:t>utton or the application</w:t>
      </w:r>
      <w:r w:rsidR="00312780">
        <w:rPr>
          <w:rFonts w:asciiTheme="majorHAnsi" w:hAnsiTheme="majorHAnsi"/>
        </w:rPr>
        <w:t xml:space="preserve"> received a notification from a service – for example, a news content program could send notifications of breaking news and the application could “pause” the main content to dynamically load a breaking news stream. </w:t>
      </w:r>
    </w:p>
    <w:p w14:paraId="75F5BB89" w14:textId="77777777" w:rsidR="00812464" w:rsidRDefault="00812464" w:rsidP="00812464">
      <w:pPr>
        <w:rPr>
          <w:rFonts w:asciiTheme="majorHAnsi" w:hAnsiTheme="majorHAnsi"/>
        </w:rPr>
      </w:pPr>
    </w:p>
    <w:p w14:paraId="6F287339" w14:textId="77777777" w:rsidR="00812464" w:rsidRDefault="007C2764" w:rsidP="00812464">
      <w:pPr>
        <w:rPr>
          <w:rFonts w:asciiTheme="majorHAnsi" w:hAnsiTheme="majorHAnsi"/>
        </w:rPr>
      </w:pPr>
      <w:r>
        <w:rPr>
          <w:rFonts w:asciiTheme="majorHAnsi" w:hAnsiTheme="majorHAnsi"/>
        </w:rPr>
        <w:t xml:space="preserve">Combining these features with the media playing facilities of </w:t>
      </w:r>
      <w:proofErr w:type="spellStart"/>
      <w:r>
        <w:rPr>
          <w:rFonts w:asciiTheme="majorHAnsi" w:hAnsiTheme="majorHAnsi"/>
        </w:rPr>
        <w:t>iOS</w:t>
      </w:r>
      <w:proofErr w:type="spellEnd"/>
      <w:r>
        <w:rPr>
          <w:rFonts w:asciiTheme="majorHAnsi" w:hAnsiTheme="majorHAnsi"/>
        </w:rPr>
        <w:t xml:space="preserve"> devices makes it possible to build very rich media experiences in a very short time with fewer resources.</w:t>
      </w:r>
    </w:p>
    <w:p w14:paraId="7DD946AB" w14:textId="77777777" w:rsidR="007C2764" w:rsidRDefault="007C2764" w:rsidP="00812464">
      <w:pPr>
        <w:rPr>
          <w:rFonts w:asciiTheme="majorHAnsi" w:hAnsiTheme="majorHAnsi"/>
        </w:rPr>
      </w:pPr>
    </w:p>
    <w:p w14:paraId="1378FCCB" w14:textId="77777777" w:rsidR="007C2764" w:rsidRPr="00812464" w:rsidRDefault="007C2764" w:rsidP="00812464">
      <w:pPr>
        <w:rPr>
          <w:rFonts w:asciiTheme="majorHAnsi" w:hAnsiTheme="majorHAnsi"/>
        </w:rPr>
      </w:pPr>
      <w:r>
        <w:rPr>
          <w:rFonts w:asciiTheme="majorHAnsi" w:hAnsiTheme="majorHAnsi"/>
        </w:rPr>
        <w:t xml:space="preserve">The SDK contains a </w:t>
      </w:r>
      <w:proofErr w:type="spellStart"/>
      <w:r>
        <w:rPr>
          <w:rFonts w:asciiTheme="majorHAnsi" w:hAnsiTheme="majorHAnsi"/>
        </w:rPr>
        <w:t>SamplePlayer</w:t>
      </w:r>
      <w:proofErr w:type="spellEnd"/>
      <w:r>
        <w:rPr>
          <w:rFonts w:asciiTheme="majorHAnsi" w:hAnsiTheme="majorHAnsi"/>
        </w:rPr>
        <w:t xml:space="preserve"> application that demonstrates how to build an </w:t>
      </w:r>
      <w:proofErr w:type="spellStart"/>
      <w:r>
        <w:rPr>
          <w:rFonts w:asciiTheme="majorHAnsi" w:hAnsiTheme="majorHAnsi"/>
        </w:rPr>
        <w:t>iOS</w:t>
      </w:r>
      <w:proofErr w:type="spellEnd"/>
      <w:r>
        <w:rPr>
          <w:rFonts w:asciiTheme="majorHAnsi" w:hAnsiTheme="majorHAnsi"/>
        </w:rPr>
        <w:t xml:space="preserve"> application that uses most of these features to create a content stream on the fly as well as enable the user to trigger an insert dynamically by pushing a button. For details, see XXX.</w:t>
      </w:r>
    </w:p>
    <w:sectPr w:rsidR="007C2764" w:rsidRPr="00812464" w:rsidSect="003A1A80">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Mingfei Yan (SU)" w:date="2012-12-14T15:53:00Z" w:initials="MY(">
    <w:p w14:paraId="02072880" w14:textId="77777777" w:rsidR="00F25DBD" w:rsidRDefault="00F25DBD">
      <w:pPr>
        <w:pStyle w:val="CommentText"/>
      </w:pPr>
      <w:r>
        <w:rPr>
          <w:rStyle w:val="CommentReference"/>
        </w:rPr>
        <w:annotationRef/>
      </w:r>
      <w:r>
        <w:t>The stitching of main content and advertisement happens on the client side – you don’t do the stitching with Azure Media Services. You could use Windows Azure Media Services for produce HLS content or Advertisement in either HLS or MP4, then you do the advertisement</w:t>
      </w:r>
      <w:bookmarkStart w:id="4" w:name="_GoBack"/>
      <w:bookmarkEnd w:id="4"/>
      <w:r>
        <w:t xml:space="preserve"> insertion on client side.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07288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E80647"/>
    <w:multiLevelType w:val="hybridMultilevel"/>
    <w:tmpl w:val="F95A8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ngfei Yan (SU)">
    <w15:presenceInfo w15:providerId="AD" w15:userId="S-1-5-21-2127521184-1604012920-1887927527-86194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F7F"/>
    <w:rsid w:val="000D43BD"/>
    <w:rsid w:val="001F4059"/>
    <w:rsid w:val="00312780"/>
    <w:rsid w:val="003A1A80"/>
    <w:rsid w:val="00614F7F"/>
    <w:rsid w:val="007C2764"/>
    <w:rsid w:val="00812464"/>
    <w:rsid w:val="00B26F2C"/>
    <w:rsid w:val="00DC499A"/>
    <w:rsid w:val="00F25DBD"/>
    <w:rsid w:val="00FF17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84F21B"/>
  <w14:defaultImageDpi w14:val="300"/>
  <w15:docId w15:val="{D3BB7A32-5C25-4B0A-B4F9-2BE03307C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4F7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F7F"/>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C499A"/>
    <w:pPr>
      <w:ind w:left="720"/>
      <w:contextualSpacing/>
    </w:pPr>
  </w:style>
  <w:style w:type="character" w:styleId="CommentReference">
    <w:name w:val="annotation reference"/>
    <w:basedOn w:val="DefaultParagraphFont"/>
    <w:uiPriority w:val="99"/>
    <w:semiHidden/>
    <w:unhideWhenUsed/>
    <w:rsid w:val="00F25DBD"/>
    <w:rPr>
      <w:sz w:val="16"/>
      <w:szCs w:val="16"/>
    </w:rPr>
  </w:style>
  <w:style w:type="paragraph" w:styleId="CommentText">
    <w:name w:val="annotation text"/>
    <w:basedOn w:val="Normal"/>
    <w:link w:val="CommentTextChar"/>
    <w:uiPriority w:val="99"/>
    <w:semiHidden/>
    <w:unhideWhenUsed/>
    <w:rsid w:val="00F25DBD"/>
    <w:rPr>
      <w:sz w:val="20"/>
      <w:szCs w:val="20"/>
    </w:rPr>
  </w:style>
  <w:style w:type="character" w:customStyle="1" w:styleId="CommentTextChar">
    <w:name w:val="Comment Text Char"/>
    <w:basedOn w:val="DefaultParagraphFont"/>
    <w:link w:val="CommentText"/>
    <w:uiPriority w:val="99"/>
    <w:semiHidden/>
    <w:rsid w:val="00F25DBD"/>
    <w:rPr>
      <w:sz w:val="20"/>
      <w:szCs w:val="20"/>
    </w:rPr>
  </w:style>
  <w:style w:type="paragraph" w:styleId="CommentSubject">
    <w:name w:val="annotation subject"/>
    <w:basedOn w:val="CommentText"/>
    <w:next w:val="CommentText"/>
    <w:link w:val="CommentSubjectChar"/>
    <w:uiPriority w:val="99"/>
    <w:semiHidden/>
    <w:unhideWhenUsed/>
    <w:rsid w:val="00F25DBD"/>
    <w:rPr>
      <w:b/>
      <w:bCs/>
    </w:rPr>
  </w:style>
  <w:style w:type="character" w:customStyle="1" w:styleId="CommentSubjectChar">
    <w:name w:val="Comment Subject Char"/>
    <w:basedOn w:val="CommentTextChar"/>
    <w:link w:val="CommentSubject"/>
    <w:uiPriority w:val="99"/>
    <w:semiHidden/>
    <w:rsid w:val="00F25DBD"/>
    <w:rPr>
      <w:b/>
      <w:bCs/>
      <w:sz w:val="20"/>
      <w:szCs w:val="20"/>
    </w:rPr>
  </w:style>
  <w:style w:type="paragraph" w:styleId="BalloonText">
    <w:name w:val="Balloon Text"/>
    <w:basedOn w:val="Normal"/>
    <w:link w:val="BalloonTextChar"/>
    <w:uiPriority w:val="99"/>
    <w:semiHidden/>
    <w:unhideWhenUsed/>
    <w:rsid w:val="00F25D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5D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322</Words>
  <Characters>1837</Characters>
  <Application>Microsoft Office Word</Application>
  <DocSecurity>0</DocSecurity>
  <Lines>15</Lines>
  <Paragraphs>4</Paragraphs>
  <ScaleCrop>false</ScaleCrop>
  <Company>Microsoft Corporation</Company>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Squillace</dc:creator>
  <cp:keywords/>
  <dc:description/>
  <cp:lastModifiedBy>Mingfei Yan (SU)</cp:lastModifiedBy>
  <cp:revision>5</cp:revision>
  <dcterms:created xsi:type="dcterms:W3CDTF">2012-12-14T20:51:00Z</dcterms:created>
  <dcterms:modified xsi:type="dcterms:W3CDTF">2012-12-14T23:55:00Z</dcterms:modified>
</cp:coreProperties>
</file>